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D7C93" w14:textId="77777777" w:rsidR="00936713" w:rsidRDefault="0093671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A0C981" w14:textId="77777777" w:rsidR="00936713" w:rsidRDefault="00020FF7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C5F12E3" w14:textId="77777777" w:rsidR="00936713" w:rsidRDefault="0093671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36713" w14:paraId="5D38A54D" w14:textId="77777777" w:rsidTr="62EC227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4AB5" w14:textId="77777777" w:rsidR="00936713" w:rsidRDefault="00020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DD17" w14:textId="77777777" w:rsidR="00936713" w:rsidRDefault="00020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936713" w14:paraId="7224912B" w14:textId="77777777" w:rsidTr="62EC227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7507" w14:textId="77777777" w:rsidR="00936713" w:rsidRDefault="00020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89A0" w14:textId="3E8F054A" w:rsidR="00936713" w:rsidRPr="00B46819" w:rsidRDefault="00B4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81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WTID1749710222</w:t>
            </w:r>
          </w:p>
        </w:tc>
      </w:tr>
      <w:tr w:rsidR="00936713" w14:paraId="78FF5B26" w14:textId="77777777" w:rsidTr="62EC227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1AD9" w14:textId="77777777" w:rsidR="00936713" w:rsidRDefault="00020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FD55" w14:textId="3A2BD00E" w:rsidR="00936713" w:rsidRDefault="62EC2272" w:rsidP="62EC2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62EC22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Unlocking Silent Signals: Decoding Body Language with Mediapipe</w:t>
            </w:r>
          </w:p>
        </w:tc>
      </w:tr>
      <w:tr w:rsidR="00936713" w14:paraId="6A27570F" w14:textId="77777777" w:rsidTr="62EC227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C6A0" w14:textId="77777777" w:rsidR="00936713" w:rsidRDefault="00020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1DA" w14:textId="77777777" w:rsidR="00936713" w:rsidRDefault="00020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243C381" w14:textId="77777777" w:rsidR="00936713" w:rsidRDefault="0093671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FD24C" w14:textId="77777777" w:rsidR="00936713" w:rsidRDefault="00020FF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023B4C9" w14:textId="77777777" w:rsidR="00936713" w:rsidRDefault="62EC2272" w:rsidP="62EC227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2EC2272">
        <w:rPr>
          <w:rFonts w:ascii="Times New Roman" w:eastAsia="Times New Roman" w:hAnsi="Times New Roman" w:cs="Times New Roman"/>
          <w:sz w:val="24"/>
          <w:szCs w:val="24"/>
          <w:lang w:val="en-US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74DB4148" w14:textId="77777777" w:rsidR="00936713" w:rsidRDefault="0093671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46531" w14:textId="77777777" w:rsidR="00936713" w:rsidRDefault="00020FF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1CCA8873" w14:textId="055CF8A2" w:rsidR="00936713" w:rsidRDefault="00B4681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ins w:id="0" w:author="raja sekar" w:date="2025-06-16T01:04:00Z" w16du:dateUtc="2025-06-15T19:34:00Z">
        <w:r w:rsidRPr="00B46819">
          <w:rPr>
            <w:rFonts w:ascii="Times New Roman" w:eastAsia="Times New Roman" w:hAnsi="Times New Roman" w:cs="Times New Roman"/>
            <w:bCs/>
            <w:noProof/>
            <w:sz w:val="24"/>
            <w:szCs w:val="24"/>
          </w:rPr>
          <w:drawing>
            <wp:inline distT="0" distB="0" distL="0" distR="0" wp14:anchorId="5ABB0969" wp14:editId="3FA73873">
              <wp:extent cx="5943600" cy="3071495"/>
              <wp:effectExtent l="0" t="0" r="0" b="0"/>
              <wp:docPr id="1563796128" name="Picture 1" descr="A screen shot of a computer program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63796128" name="Picture 1" descr="A screen shot of a computer program&#10;&#10;AI-generated content may be incorrect.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0714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FC81B1F" w14:textId="61C4B99C" w:rsidR="00B46819" w:rsidRDefault="00B4681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ins w:id="1" w:author="raja sekar" w:date="2025-06-16T01:04:00Z" w16du:dateUtc="2025-06-15T19:34:00Z">
        <w:r w:rsidRPr="006D4BD8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0" distB="0" distL="0" distR="0" wp14:anchorId="53118A12" wp14:editId="2032F2C5">
              <wp:extent cx="5758701" cy="2590800"/>
              <wp:effectExtent l="0" t="0" r="0" b="0"/>
              <wp:docPr id="913489682" name="Picture 1" descr="A screen shot of a computer code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13489682" name="Picture 1" descr="A screen shot of a computer code&#10;&#10;AI-generated content may be incorrect.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034" cy="25936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BD3D5C4" w14:textId="77777777" w:rsidR="00B46819" w:rsidRDefault="00B4681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17587" w14:textId="77777777" w:rsidR="00936713" w:rsidRDefault="00020FF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017"/>
        <w:gridCol w:w="3068"/>
      </w:tblGrid>
      <w:tr w:rsidR="00936713" w14:paraId="5A9D0E62" w14:textId="77777777" w:rsidTr="00B46819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66760B" w14:textId="77777777" w:rsidR="00936713" w:rsidRDefault="00020FF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CB27BC" w14:textId="77777777" w:rsidR="00936713" w:rsidRDefault="00020FF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049CA" w14:textId="77777777" w:rsidR="00936713" w:rsidRDefault="00020FF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DB92D7" w14:textId="77777777" w:rsidR="00936713" w:rsidRDefault="00020FF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936713" w14:paraId="61833DFA" w14:textId="77777777" w:rsidTr="00B46819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D9BFE" w14:textId="531CE175" w:rsidR="00936713" w:rsidRDefault="00B468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649AD" w14:textId="72437F27" w:rsidR="00936713" w:rsidRDefault="00B468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ins w:id="2" w:author="raja sekar" w:date="2025-06-16T01:04:00Z" w16du:dateUtc="2025-06-15T19:34:00Z">
              <w:r w:rsidRPr="0050560A">
                <w:rPr>
                  <w:rFonts w:ascii="Times New Roman" w:eastAsia="Times New Roman" w:hAnsi="Times New Roman" w:cs="Times New Roman"/>
                  <w:noProof/>
                  <w:color w:val="0D0D0D"/>
                  <w:sz w:val="24"/>
                  <w:szCs w:val="24"/>
                </w:rPr>
                <w:drawing>
                  <wp:inline distT="0" distB="0" distL="0" distR="0" wp14:anchorId="2271EE1C" wp14:editId="1FB797D0">
                    <wp:extent cx="1539875" cy="704850"/>
                    <wp:effectExtent l="0" t="0" r="3175" b="0"/>
                    <wp:docPr id="77104882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71048821" name="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39875" cy="7048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522A0" w14:textId="72C4FB96" w:rsidR="00936713" w:rsidRDefault="00B468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ins w:id="3" w:author="raja sekar" w:date="2025-06-16T01:04:00Z" w16du:dateUtc="2025-06-15T19:34:00Z">
              <w:r w:rsidRPr="00977938">
                <w:rPr>
                  <w:rFonts w:ascii="Times New Roman" w:eastAsia="Times New Roman" w:hAnsi="Times New Roman" w:cs="Times New Roman"/>
                  <w:noProof/>
                  <w:color w:val="0D0D0D"/>
                  <w:sz w:val="24"/>
                  <w:szCs w:val="24"/>
                </w:rPr>
                <w:drawing>
                  <wp:inline distT="0" distB="0" distL="0" distR="0" wp14:anchorId="09F48FC6" wp14:editId="063C5029">
                    <wp:extent cx="1416050" cy="103505"/>
                    <wp:effectExtent l="0" t="0" r="0" b="0"/>
                    <wp:docPr id="133823386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3823386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16050" cy="10350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E377B" w14:textId="145A23FE" w:rsidR="00936713" w:rsidRDefault="00B4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ins w:id="4" w:author="raja sekar" w:date="2025-06-16T01:04:00Z" w16du:dateUtc="2025-06-15T19:34:00Z">
              <w:r w:rsidRPr="0009152D">
                <w:rPr>
                  <w:rFonts w:ascii="Times New Roman" w:eastAsia="Times New Roman" w:hAnsi="Times New Roman" w:cs="Times New Roman"/>
                  <w:noProof/>
                  <w:color w:val="0D0D0D"/>
                  <w:sz w:val="24"/>
                  <w:szCs w:val="24"/>
                </w:rPr>
                <w:drawing>
                  <wp:inline distT="0" distB="0" distL="0" distR="0" wp14:anchorId="612382D7" wp14:editId="0629983B">
                    <wp:extent cx="1758950" cy="761953"/>
                    <wp:effectExtent l="0" t="0" r="0" b="635"/>
                    <wp:docPr id="1564246483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64246483" name="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85340" cy="7733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936713" w14:paraId="0A71E127" w14:textId="77777777" w:rsidTr="00B46819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D86ED" w14:textId="4743CB7B" w:rsidR="00936713" w:rsidRDefault="00B468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Ridge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DE32C" w14:textId="14015F5C" w:rsidR="00936713" w:rsidRDefault="00B468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ins w:id="5" w:author="Microsoft Word" w:date="2025-06-16T01:04:00Z" w16du:dateUtc="2025-06-15T19:34:00Z">
              <w:r w:rsidRPr="008864E3">
                <w:rPr>
                  <w:rFonts w:ascii="Times New Roman" w:eastAsia="Times New Roman" w:hAnsi="Times New Roman" w:cs="Times New Roman"/>
                  <w:noProof/>
                  <w:color w:val="0D0D0D"/>
                  <w:sz w:val="24"/>
                  <w:szCs w:val="24"/>
                </w:rPr>
                <w:drawing>
                  <wp:inline distT="0" distB="0" distL="0" distR="0" wp14:anchorId="13B418ED" wp14:editId="1C1912CC">
                    <wp:extent cx="1539875" cy="457200"/>
                    <wp:effectExtent l="0" t="0" r="3175" b="0"/>
                    <wp:docPr id="170875466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43163620" name=""/>
                            <pic:cNvPicPr/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39875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10E37" w14:textId="42DD1047" w:rsidR="00936713" w:rsidRDefault="00B468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ins w:id="6" w:author="Microsoft Word" w:date="2025-06-16T01:04:00Z" w16du:dateUtc="2025-06-15T19:34:00Z">
              <w:r w:rsidRPr="008A15E2">
                <w:rPr>
                  <w:rFonts w:ascii="Times New Roman" w:eastAsia="Times New Roman" w:hAnsi="Times New Roman" w:cs="Times New Roman"/>
                  <w:noProof/>
                  <w:color w:val="0D0D0D"/>
                  <w:sz w:val="24"/>
                  <w:szCs w:val="24"/>
                </w:rPr>
                <w:drawing>
                  <wp:inline distT="0" distB="0" distL="0" distR="0" wp14:anchorId="35C64624" wp14:editId="127D9E76">
                    <wp:extent cx="1243965" cy="120015"/>
                    <wp:effectExtent l="0" t="0" r="0" b="0"/>
                    <wp:docPr id="1112693115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9359633" name=""/>
                            <pic:cNvPicPr/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43965" cy="12001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B2EDE" w14:textId="543D2DA4" w:rsidR="00936713" w:rsidRDefault="00B46819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ins w:id="7" w:author="Microsoft Word" w:date="2025-06-16T01:04:00Z" w16du:dateUtc="2025-06-15T19:34:00Z">
              <w:r w:rsidRPr="007967BF">
                <w:rPr>
                  <w:rFonts w:ascii="Times New Roman" w:eastAsia="Times New Roman" w:hAnsi="Times New Roman" w:cs="Times New Roman"/>
                  <w:noProof/>
                  <w:color w:val="0D0D0D"/>
                  <w:sz w:val="24"/>
                  <w:szCs w:val="24"/>
                </w:rPr>
                <w:drawing>
                  <wp:inline distT="0" distB="0" distL="0" distR="0" wp14:anchorId="4A0CD268" wp14:editId="68F0B3D9">
                    <wp:extent cx="1731010" cy="723417"/>
                    <wp:effectExtent l="0" t="0" r="2540" b="635"/>
                    <wp:docPr id="1498533237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5418464" name=""/>
                            <pic:cNvPicPr/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44001" cy="72884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936713" w14:paraId="1641A3EB" w14:textId="77777777" w:rsidTr="00B46819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75B3A" w14:textId="5BF505D6" w:rsidR="00936713" w:rsidRDefault="00B468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3938A" w14:textId="2B6E0DF4" w:rsidR="00936713" w:rsidRDefault="00B468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46819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81A0390" wp14:editId="5046AF85">
                  <wp:extent cx="1539875" cy="577850"/>
                  <wp:effectExtent l="0" t="0" r="3175" b="0"/>
                  <wp:docPr id="1515739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73968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FFC50" w14:textId="7BDE3499" w:rsidR="00936713" w:rsidRDefault="00B468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46819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694D42F" wp14:editId="669CD9A0">
                  <wp:extent cx="1243965" cy="170815"/>
                  <wp:effectExtent l="0" t="0" r="0" b="635"/>
                  <wp:docPr id="685807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8073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6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F411C" w14:textId="5DD9E0EC" w:rsidR="00936713" w:rsidRDefault="00B46819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46819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A96A48A" wp14:editId="2C201B5D">
                  <wp:extent cx="1803400" cy="734326"/>
                  <wp:effectExtent l="0" t="0" r="6350" b="8890"/>
                  <wp:docPr id="778331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33171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999" cy="73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819" w14:paraId="4D1F39C9" w14:textId="77777777" w:rsidTr="00B46819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7DFDC" w14:textId="45CEA64C" w:rsidR="00B46819" w:rsidRDefault="00B468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Gradient Boosting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3D429" w14:textId="632AB8AB" w:rsidR="00B46819" w:rsidRDefault="00B468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46819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8FB546E" wp14:editId="4B8D3601">
                  <wp:extent cx="1539875" cy="603250"/>
                  <wp:effectExtent l="0" t="0" r="3175" b="6350"/>
                  <wp:docPr id="1434855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8555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F0F8D" w14:textId="07C6C5E8" w:rsidR="00B46819" w:rsidRDefault="00B4681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46819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FA3138B" wp14:editId="5E31B986">
                  <wp:extent cx="1153795" cy="147955"/>
                  <wp:effectExtent l="0" t="0" r="8255" b="4445"/>
                  <wp:docPr id="605371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3711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795" cy="1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441DA" w14:textId="60292200" w:rsidR="00B46819" w:rsidRDefault="00B46819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46819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50A44BD" wp14:editId="1A8321BF">
                  <wp:extent cx="1821180" cy="831850"/>
                  <wp:effectExtent l="0" t="0" r="7620" b="6350"/>
                  <wp:docPr id="1063466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4661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580" cy="8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A328E" w14:textId="77777777" w:rsidR="00936713" w:rsidRDefault="00936713" w:rsidP="00B4681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36713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1E57E" w14:textId="77777777" w:rsidR="006F2D33" w:rsidRDefault="006F2D33">
      <w:r>
        <w:separator/>
      </w:r>
    </w:p>
  </w:endnote>
  <w:endnote w:type="continuationSeparator" w:id="0">
    <w:p w14:paraId="2C8E0F89" w14:textId="77777777" w:rsidR="006F2D33" w:rsidRDefault="006F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F7F94" w14:textId="77777777" w:rsidR="006F2D33" w:rsidRDefault="006F2D33">
      <w:r>
        <w:separator/>
      </w:r>
    </w:p>
  </w:footnote>
  <w:footnote w:type="continuationSeparator" w:id="0">
    <w:p w14:paraId="27214BBE" w14:textId="77777777" w:rsidR="006F2D33" w:rsidRDefault="006F2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B9603" w14:textId="77777777" w:rsidR="00936713" w:rsidRDefault="00020FF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EBB34EB" wp14:editId="6EEA19C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25EBAB41" wp14:editId="5D15ACD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06A4F1" w14:textId="77777777" w:rsidR="00936713" w:rsidRDefault="00936713"/>
  <w:p w14:paraId="1EF27FB4" w14:textId="77777777" w:rsidR="00936713" w:rsidRDefault="009367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713"/>
    <w:rsid w:val="00020FF7"/>
    <w:rsid w:val="00022984"/>
    <w:rsid w:val="00026AA1"/>
    <w:rsid w:val="000740A1"/>
    <w:rsid w:val="000D095B"/>
    <w:rsid w:val="00170245"/>
    <w:rsid w:val="001A53C1"/>
    <w:rsid w:val="00516BF6"/>
    <w:rsid w:val="00557689"/>
    <w:rsid w:val="006F2D33"/>
    <w:rsid w:val="00936713"/>
    <w:rsid w:val="00A45A31"/>
    <w:rsid w:val="00A93E7D"/>
    <w:rsid w:val="00B46819"/>
    <w:rsid w:val="00E0081E"/>
    <w:rsid w:val="00E536CA"/>
    <w:rsid w:val="62EC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7FF3"/>
  <w15:docId w15:val="{A7173332-3D11-448C-9AEA-129D0D34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semiHidden/>
    <w:unhideWhenUsed/>
    <w:rsid w:val="00A45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A31"/>
  </w:style>
  <w:style w:type="paragraph" w:styleId="Footer">
    <w:name w:val="footer"/>
    <w:basedOn w:val="Normal"/>
    <w:link w:val="FooterChar"/>
    <w:uiPriority w:val="99"/>
    <w:semiHidden/>
    <w:unhideWhenUsed/>
    <w:rsid w:val="00A45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4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sekar</dc:creator>
  <cp:keywords/>
  <cp:lastModifiedBy>Guest User</cp:lastModifiedBy>
  <cp:revision>3</cp:revision>
  <dcterms:created xsi:type="dcterms:W3CDTF">2025-06-15T20:47:00Z</dcterms:created>
  <dcterms:modified xsi:type="dcterms:W3CDTF">2025-06-16T09:00:00Z</dcterms:modified>
</cp:coreProperties>
</file>