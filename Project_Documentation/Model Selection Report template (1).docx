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349A1" w14:textId="77777777" w:rsidR="00332380" w:rsidRDefault="00332380">
      <w:pPr>
        <w:widowControl/>
        <w:spacing w:line="276" w:lineRule="auto"/>
        <w:rPr>
          <w:rFonts w:ascii="Times New Roman" w:eastAsia="Times New Roman" w:hAnsi="Times New Roman" w:cs="Times New Roman"/>
          <w:b/>
          <w:sz w:val="28"/>
          <w:szCs w:val="28"/>
        </w:rPr>
      </w:pPr>
    </w:p>
    <w:p w14:paraId="5E7C8386" w14:textId="77777777" w:rsidR="00332380" w:rsidRDefault="00371234">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9CE83F1" w14:textId="77777777" w:rsidR="00332380" w:rsidRDefault="00332380">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2380" w14:paraId="42E22AF1" w14:textId="77777777">
        <w:tc>
          <w:tcPr>
            <w:tcW w:w="4680" w:type="dxa"/>
            <w:shd w:val="clear" w:color="auto" w:fill="auto"/>
            <w:tcMar>
              <w:top w:w="100" w:type="dxa"/>
              <w:left w:w="100" w:type="dxa"/>
              <w:bottom w:w="100" w:type="dxa"/>
              <w:right w:w="100" w:type="dxa"/>
            </w:tcMar>
          </w:tcPr>
          <w:p w14:paraId="32A8B3B5" w14:textId="77777777" w:rsidR="00332380" w:rsidRDefault="0037123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D02E399" w14:textId="77777777" w:rsidR="00332380" w:rsidRDefault="00371234">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332380" w14:paraId="0EDF5F12" w14:textId="77777777">
        <w:tc>
          <w:tcPr>
            <w:tcW w:w="4680" w:type="dxa"/>
            <w:shd w:val="clear" w:color="auto" w:fill="auto"/>
            <w:tcMar>
              <w:top w:w="100" w:type="dxa"/>
              <w:left w:w="100" w:type="dxa"/>
              <w:bottom w:w="100" w:type="dxa"/>
              <w:right w:w="100" w:type="dxa"/>
            </w:tcMar>
          </w:tcPr>
          <w:p w14:paraId="79962887" w14:textId="77777777" w:rsidR="00332380" w:rsidRDefault="0037123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09DC01A" w14:textId="1941F155" w:rsidR="00332380" w:rsidRDefault="00EA352F">
            <w:pPr>
              <w:pBdr>
                <w:top w:val="nil"/>
                <w:left w:val="nil"/>
                <w:bottom w:val="nil"/>
                <w:right w:val="nil"/>
                <w:between w:val="nil"/>
              </w:pBdr>
              <w:spacing w:line="276" w:lineRule="auto"/>
              <w:rPr>
                <w:rFonts w:ascii="Times New Roman" w:eastAsia="Times New Roman" w:hAnsi="Times New Roman" w:cs="Times New Roman"/>
                <w:sz w:val="24"/>
                <w:szCs w:val="24"/>
              </w:rPr>
            </w:pPr>
            <w:r w:rsidRPr="00B46819">
              <w:rPr>
                <w:rFonts w:ascii="Times New Roman" w:eastAsia="Times New Roman" w:hAnsi="Times New Roman" w:cs="Times New Roman"/>
                <w:sz w:val="24"/>
                <w:szCs w:val="24"/>
              </w:rPr>
              <w:t>S</w:t>
            </w:r>
            <w:r>
              <w:rPr>
                <w:rFonts w:ascii="Times New Roman" w:eastAsia="Times New Roman" w:hAnsi="Times New Roman" w:cs="Times New Roman"/>
                <w:sz w:val="24"/>
                <w:szCs w:val="24"/>
              </w:rPr>
              <w:t>WTID1749710222</w:t>
            </w:r>
          </w:p>
        </w:tc>
      </w:tr>
      <w:tr w:rsidR="00332380" w14:paraId="06F808D7" w14:textId="77777777">
        <w:tc>
          <w:tcPr>
            <w:tcW w:w="4680" w:type="dxa"/>
            <w:shd w:val="clear" w:color="auto" w:fill="auto"/>
            <w:tcMar>
              <w:top w:w="100" w:type="dxa"/>
              <w:left w:w="100" w:type="dxa"/>
              <w:bottom w:w="100" w:type="dxa"/>
              <w:right w:w="100" w:type="dxa"/>
            </w:tcMar>
          </w:tcPr>
          <w:p w14:paraId="2A4EDCCE" w14:textId="77777777" w:rsidR="00332380" w:rsidRDefault="0037123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E798535" w14:textId="14A4341D" w:rsidR="00332380" w:rsidRDefault="00BC5421">
            <w:pPr>
              <w:pBdr>
                <w:top w:val="nil"/>
                <w:left w:val="nil"/>
                <w:bottom w:val="nil"/>
                <w:right w:val="nil"/>
                <w:between w:val="nil"/>
              </w:pBdr>
              <w:spacing w:line="276" w:lineRule="auto"/>
              <w:rPr>
                <w:rFonts w:ascii="Times New Roman" w:eastAsia="Times New Roman" w:hAnsi="Times New Roman" w:cs="Times New Roman"/>
                <w:sz w:val="24"/>
                <w:szCs w:val="24"/>
              </w:rPr>
            </w:pPr>
            <w:r w:rsidRPr="00B46819">
              <w:rPr>
                <w:rFonts w:ascii="Times New Roman" w:eastAsia="Times New Roman" w:hAnsi="Times New Roman" w:cs="Times New Roman"/>
                <w:sz w:val="24"/>
                <w:szCs w:val="24"/>
              </w:rPr>
              <w:t xml:space="preserve">Unlocking Silent Signals: Decoding Body Language with </w:t>
            </w:r>
            <w:proofErr w:type="spellStart"/>
            <w:r w:rsidRPr="00B46819">
              <w:rPr>
                <w:rFonts w:ascii="Times New Roman" w:eastAsia="Times New Roman" w:hAnsi="Times New Roman" w:cs="Times New Roman"/>
                <w:sz w:val="24"/>
                <w:szCs w:val="24"/>
              </w:rPr>
              <w:t>Mediapipe</w:t>
            </w:r>
            <w:proofErr w:type="spellEnd"/>
          </w:p>
        </w:tc>
      </w:tr>
      <w:tr w:rsidR="00332380" w14:paraId="472403F5" w14:textId="77777777">
        <w:tc>
          <w:tcPr>
            <w:tcW w:w="4680" w:type="dxa"/>
            <w:shd w:val="clear" w:color="auto" w:fill="auto"/>
            <w:tcMar>
              <w:top w:w="100" w:type="dxa"/>
              <w:left w:w="100" w:type="dxa"/>
              <w:bottom w:w="100" w:type="dxa"/>
              <w:right w:w="100" w:type="dxa"/>
            </w:tcMar>
          </w:tcPr>
          <w:p w14:paraId="7477D7A0" w14:textId="77777777" w:rsidR="00332380" w:rsidRDefault="0037123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49805D1" w14:textId="77777777" w:rsidR="00332380" w:rsidRDefault="0037123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4BB8B076" w14:textId="77777777" w:rsidR="00332380" w:rsidRDefault="00332380">
      <w:pPr>
        <w:widowControl/>
        <w:spacing w:after="160" w:line="276" w:lineRule="auto"/>
        <w:rPr>
          <w:rFonts w:ascii="Times New Roman" w:eastAsia="Times New Roman" w:hAnsi="Times New Roman" w:cs="Times New Roman"/>
          <w:sz w:val="24"/>
          <w:szCs w:val="24"/>
        </w:rPr>
      </w:pPr>
    </w:p>
    <w:p w14:paraId="07566C46" w14:textId="77777777" w:rsidR="00332380" w:rsidRDefault="0037123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19845EE6" w14:textId="77777777" w:rsidR="00332380" w:rsidRDefault="00371234">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06394A24" w14:textId="77777777" w:rsidR="00332380" w:rsidRDefault="00332380">
      <w:pPr>
        <w:widowControl/>
        <w:spacing w:after="160" w:line="276" w:lineRule="auto"/>
        <w:rPr>
          <w:rFonts w:ascii="Times New Roman" w:eastAsia="Times New Roman" w:hAnsi="Times New Roman" w:cs="Times New Roman"/>
          <w:b/>
          <w:sz w:val="24"/>
          <w:szCs w:val="24"/>
        </w:rPr>
      </w:pPr>
    </w:p>
    <w:p w14:paraId="5EDDFD79" w14:textId="77777777" w:rsidR="00332380" w:rsidRDefault="0037123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1276"/>
        <w:gridCol w:w="1985"/>
        <w:gridCol w:w="2409"/>
        <w:gridCol w:w="3695"/>
      </w:tblGrid>
      <w:tr w:rsidR="00332380" w14:paraId="16F563D2" w14:textId="77777777" w:rsidTr="00801717">
        <w:trPr>
          <w:trHeight w:val="1055"/>
        </w:trPr>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520638" w14:textId="77777777" w:rsidR="00332380" w:rsidRDefault="0037123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6C53E1A" w14:textId="77777777" w:rsidR="00332380" w:rsidRDefault="0037123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7EC4848" w14:textId="77777777" w:rsidR="00332380" w:rsidRDefault="0037123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9DCE05" w14:textId="77777777" w:rsidR="00332380" w:rsidRDefault="0037123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801717" w14:paraId="39A66852" w14:textId="77777777" w:rsidTr="00801717">
        <w:trPr>
          <w:trHeight w:val="1055"/>
        </w:trPr>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032623" w14:textId="4F36BFA8" w:rsidR="00801717" w:rsidRDefault="00801717" w:rsidP="0080171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DAE50F" w14:textId="0C709E7D" w:rsidR="00801717" w:rsidRDefault="00E278FC" w:rsidP="00801717">
            <w:pPr>
              <w:widowControl/>
              <w:spacing w:after="160" w:line="276" w:lineRule="auto"/>
              <w:rPr>
                <w:rFonts w:ascii="Times New Roman" w:eastAsia="Times New Roman" w:hAnsi="Times New Roman" w:cs="Times New Roman"/>
                <w:color w:val="0D0D0D"/>
                <w:sz w:val="24"/>
                <w:szCs w:val="24"/>
              </w:rPr>
            </w:pPr>
            <w:r w:rsidRPr="00E278FC">
              <w:rPr>
                <w:rFonts w:ascii="Times New Roman" w:eastAsia="Times New Roman" w:hAnsi="Times New Roman" w:cs="Times New Roman"/>
                <w:color w:val="0D0D0D"/>
                <w:sz w:val="24"/>
                <w:szCs w:val="24"/>
              </w:rPr>
              <w:t>a linear classifier that models class probabilities.</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9229D8" w14:textId="1A7C0321" w:rsidR="00801717" w:rsidRDefault="00986D53" w:rsidP="00801717">
            <w:pPr>
              <w:widowControl/>
              <w:spacing w:after="160" w:line="276" w:lineRule="auto"/>
              <w:rPr>
                <w:rFonts w:ascii="Times New Roman" w:eastAsia="Times New Roman" w:hAnsi="Times New Roman" w:cs="Times New Roman"/>
                <w:color w:val="0D0D0D"/>
                <w:sz w:val="24"/>
                <w:szCs w:val="24"/>
              </w:rPr>
            </w:pPr>
            <w:proofErr w:type="spellStart"/>
            <w:r w:rsidRPr="00986D53">
              <w:rPr>
                <w:rFonts w:ascii="Times New Roman" w:eastAsia="Times New Roman" w:hAnsi="Times New Roman" w:cs="Times New Roman"/>
                <w:color w:val="0D0D0D"/>
                <w:sz w:val="24"/>
                <w:szCs w:val="24"/>
              </w:rPr>
              <w:t>max_iter</w:t>
            </w:r>
            <w:proofErr w:type="spellEnd"/>
            <w:r w:rsidRPr="00986D53">
              <w:rPr>
                <w:rFonts w:ascii="Times New Roman" w:eastAsia="Times New Roman" w:hAnsi="Times New Roman" w:cs="Times New Roman"/>
                <w:color w:val="0D0D0D"/>
                <w:sz w:val="24"/>
                <w:szCs w:val="24"/>
              </w:rPr>
              <w:t>=1000, default solver (</w:t>
            </w:r>
            <w:proofErr w:type="spellStart"/>
            <w:r w:rsidRPr="00986D53">
              <w:rPr>
                <w:rFonts w:ascii="Times New Roman" w:eastAsia="Times New Roman" w:hAnsi="Times New Roman" w:cs="Times New Roman"/>
                <w:color w:val="0D0D0D"/>
                <w:sz w:val="24"/>
                <w:szCs w:val="24"/>
              </w:rPr>
              <w:t>lbfgs</w:t>
            </w:r>
            <w:proofErr w:type="spellEnd"/>
            <w:r w:rsidRPr="00986D53">
              <w:rPr>
                <w:rFonts w:ascii="Times New Roman" w:eastAsia="Times New Roman" w:hAnsi="Times New Roman" w:cs="Times New Roman"/>
                <w:color w:val="0D0D0D"/>
                <w:sz w:val="24"/>
                <w:szCs w:val="24"/>
              </w:rPr>
              <w:t xml:space="preserve">), </w:t>
            </w:r>
            <w:proofErr w:type="spellStart"/>
            <w:r w:rsidRPr="00986D53">
              <w:rPr>
                <w:rFonts w:ascii="Times New Roman" w:eastAsia="Times New Roman" w:hAnsi="Times New Roman" w:cs="Times New Roman"/>
                <w:color w:val="0D0D0D"/>
                <w:sz w:val="24"/>
                <w:szCs w:val="24"/>
              </w:rPr>
              <w:t>StandardScaler</w:t>
            </w:r>
            <w:proofErr w:type="spellEnd"/>
            <w:r w:rsidRPr="00986D53">
              <w:rPr>
                <w:rFonts w:ascii="Times New Roman" w:eastAsia="Times New Roman" w:hAnsi="Times New Roman" w:cs="Times New Roman"/>
                <w:color w:val="0D0D0D"/>
                <w:sz w:val="24"/>
                <w:szCs w:val="24"/>
              </w:rPr>
              <w:t xml:space="preserve">, </w:t>
            </w:r>
            <w:proofErr w:type="spellStart"/>
            <w:r w:rsidRPr="00986D53">
              <w:rPr>
                <w:rFonts w:ascii="Times New Roman" w:eastAsia="Times New Roman" w:hAnsi="Times New Roman" w:cs="Times New Roman"/>
                <w:color w:val="0D0D0D"/>
                <w:sz w:val="24"/>
                <w:szCs w:val="24"/>
              </w:rPr>
              <w:t>SimpleImputer</w:t>
            </w:r>
            <w:proofErr w:type="spellEnd"/>
            <w:r w:rsidRPr="00986D53">
              <w:rPr>
                <w:rFonts w:ascii="Times New Roman" w:eastAsia="Times New Roman" w:hAnsi="Times New Roman" w:cs="Times New Roman"/>
                <w:color w:val="0D0D0D"/>
                <w:sz w:val="24"/>
                <w:szCs w:val="24"/>
              </w:rPr>
              <w:t>(mean)</w:t>
            </w:r>
          </w:p>
        </w:tc>
        <w:tc>
          <w:tcPr>
            <w:tcW w:w="3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21B8F4" w14:textId="77777777" w:rsidR="00801717" w:rsidRDefault="00022DE0" w:rsidP="00801717">
            <w:pPr>
              <w:widowControl/>
              <w:spacing w:after="160" w:line="276" w:lineRule="auto"/>
              <w:rPr>
                <w:rFonts w:ascii="Times New Roman" w:eastAsia="Times New Roman" w:hAnsi="Times New Roman" w:cs="Times New Roman"/>
                <w:color w:val="0D0D0D"/>
                <w:sz w:val="24"/>
                <w:szCs w:val="24"/>
              </w:rPr>
            </w:pPr>
            <w:ins w:id="0" w:author="raja sekar" w:date="2025-06-16T01:04:00Z" w16du:dateUtc="2025-06-15T19:34:00Z">
              <w:r w:rsidRPr="00977938">
                <w:rPr>
                  <w:rFonts w:ascii="Times New Roman" w:eastAsia="Times New Roman" w:hAnsi="Times New Roman" w:cs="Times New Roman"/>
                  <w:noProof/>
                  <w:color w:val="0D0D0D"/>
                  <w:sz w:val="24"/>
                  <w:szCs w:val="24"/>
                </w:rPr>
                <w:drawing>
                  <wp:inline distT="0" distB="0" distL="0" distR="0" wp14:anchorId="6B80B77D" wp14:editId="6D5E55BE">
                    <wp:extent cx="1911233" cy="139700"/>
                    <wp:effectExtent l="0" t="0" r="0" b="0"/>
                    <wp:docPr id="13382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3386" name=""/>
                            <pic:cNvPicPr/>
                          </pic:nvPicPr>
                          <pic:blipFill>
                            <a:blip r:embed="rId6"/>
                            <a:stretch>
                              <a:fillRect/>
                            </a:stretch>
                          </pic:blipFill>
                          <pic:spPr>
                            <a:xfrm>
                              <a:off x="0" y="0"/>
                              <a:ext cx="1920471" cy="140375"/>
                            </a:xfrm>
                            <a:prstGeom prst="rect">
                              <a:avLst/>
                            </a:prstGeom>
                          </pic:spPr>
                        </pic:pic>
                      </a:graphicData>
                    </a:graphic>
                  </wp:inline>
                </w:drawing>
              </w:r>
            </w:ins>
          </w:p>
          <w:p w14:paraId="105C228E" w14:textId="18BD2169" w:rsidR="00DE784E" w:rsidRDefault="00DE784E" w:rsidP="00801717">
            <w:pPr>
              <w:widowControl/>
              <w:spacing w:after="160" w:line="276" w:lineRule="auto"/>
              <w:rPr>
                <w:rFonts w:ascii="Times New Roman" w:eastAsia="Times New Roman" w:hAnsi="Times New Roman" w:cs="Times New Roman"/>
                <w:color w:val="0D0D0D"/>
                <w:sz w:val="24"/>
                <w:szCs w:val="24"/>
              </w:rPr>
            </w:pPr>
            <w:r w:rsidRPr="00DE784E">
              <w:rPr>
                <w:rFonts w:ascii="Times New Roman" w:eastAsia="Times New Roman" w:hAnsi="Times New Roman" w:cs="Times New Roman"/>
                <w:color w:val="0D0D0D"/>
                <w:sz w:val="24"/>
                <w:szCs w:val="24"/>
              </w:rPr>
              <w:drawing>
                <wp:inline distT="0" distB="0" distL="0" distR="0" wp14:anchorId="2AB77D42" wp14:editId="5C4D04B9">
                  <wp:extent cx="2219325" cy="154305"/>
                  <wp:effectExtent l="0" t="0" r="9525" b="0"/>
                  <wp:docPr id="1277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1397" name=""/>
                          <pic:cNvPicPr/>
                        </pic:nvPicPr>
                        <pic:blipFill>
                          <a:blip r:embed="rId7"/>
                          <a:stretch>
                            <a:fillRect/>
                          </a:stretch>
                        </pic:blipFill>
                        <pic:spPr>
                          <a:xfrm>
                            <a:off x="0" y="0"/>
                            <a:ext cx="2219325" cy="154305"/>
                          </a:xfrm>
                          <a:prstGeom prst="rect">
                            <a:avLst/>
                          </a:prstGeom>
                        </pic:spPr>
                      </pic:pic>
                    </a:graphicData>
                  </a:graphic>
                </wp:inline>
              </w:drawing>
            </w:r>
          </w:p>
        </w:tc>
      </w:tr>
      <w:tr w:rsidR="00801717" w14:paraId="72599FC5" w14:textId="77777777" w:rsidTr="00801717">
        <w:trPr>
          <w:trHeight w:val="1055"/>
        </w:trPr>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FCD73F" w14:textId="781CFB32" w:rsidR="00801717" w:rsidRDefault="00E27DDB" w:rsidP="0080171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Ridge Classifier</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DA7456" w14:textId="6CA6BEB9" w:rsidR="00801717" w:rsidRDefault="00AA3B1C" w:rsidP="00801717">
            <w:pPr>
              <w:widowControl/>
              <w:spacing w:after="160" w:line="276" w:lineRule="auto"/>
              <w:rPr>
                <w:rFonts w:ascii="Times New Roman" w:eastAsia="Times New Roman" w:hAnsi="Times New Roman" w:cs="Times New Roman"/>
                <w:color w:val="0D0D0D"/>
                <w:sz w:val="24"/>
                <w:szCs w:val="24"/>
              </w:rPr>
            </w:pPr>
            <w:r w:rsidRPr="00AA3B1C">
              <w:rPr>
                <w:rFonts w:ascii="Times New Roman" w:eastAsia="Times New Roman" w:hAnsi="Times New Roman" w:cs="Times New Roman"/>
                <w:color w:val="0D0D0D"/>
                <w:sz w:val="24"/>
                <w:szCs w:val="24"/>
              </w:rPr>
              <w:t>linear classifier with L2 regularization.</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ADE907" w14:textId="7DF2DC59" w:rsidR="00801717" w:rsidRDefault="00AA3B1C" w:rsidP="00801717">
            <w:pPr>
              <w:widowControl/>
              <w:spacing w:after="160" w:line="276" w:lineRule="auto"/>
              <w:rPr>
                <w:rFonts w:ascii="Times New Roman" w:eastAsia="Times New Roman" w:hAnsi="Times New Roman" w:cs="Times New Roman"/>
                <w:color w:val="0D0D0D"/>
                <w:sz w:val="24"/>
                <w:szCs w:val="24"/>
              </w:rPr>
            </w:pPr>
            <w:r w:rsidRPr="00AA3B1C">
              <w:rPr>
                <w:rFonts w:ascii="Times New Roman" w:eastAsia="Times New Roman" w:hAnsi="Times New Roman" w:cs="Times New Roman"/>
                <w:color w:val="0D0D0D"/>
                <w:sz w:val="24"/>
                <w:szCs w:val="24"/>
              </w:rPr>
              <w:t xml:space="preserve">Default params, </w:t>
            </w:r>
            <w:proofErr w:type="spellStart"/>
            <w:r w:rsidRPr="00AA3B1C">
              <w:rPr>
                <w:rFonts w:ascii="Times New Roman" w:eastAsia="Times New Roman" w:hAnsi="Times New Roman" w:cs="Times New Roman"/>
                <w:color w:val="0D0D0D"/>
                <w:sz w:val="24"/>
                <w:szCs w:val="24"/>
              </w:rPr>
              <w:t>StandardScaler</w:t>
            </w:r>
            <w:proofErr w:type="spellEnd"/>
            <w:r w:rsidRPr="00AA3B1C">
              <w:rPr>
                <w:rFonts w:ascii="Times New Roman" w:eastAsia="Times New Roman" w:hAnsi="Times New Roman" w:cs="Times New Roman"/>
                <w:color w:val="0D0D0D"/>
                <w:sz w:val="24"/>
                <w:szCs w:val="24"/>
              </w:rPr>
              <w:t xml:space="preserve">, </w:t>
            </w:r>
            <w:proofErr w:type="spellStart"/>
            <w:r w:rsidRPr="00AA3B1C">
              <w:rPr>
                <w:rFonts w:ascii="Times New Roman" w:eastAsia="Times New Roman" w:hAnsi="Times New Roman" w:cs="Times New Roman"/>
                <w:color w:val="0D0D0D"/>
                <w:sz w:val="24"/>
                <w:szCs w:val="24"/>
              </w:rPr>
              <w:t>SimpleImputer</w:t>
            </w:r>
            <w:proofErr w:type="spellEnd"/>
            <w:r w:rsidRPr="00AA3B1C">
              <w:rPr>
                <w:rFonts w:ascii="Times New Roman" w:eastAsia="Times New Roman" w:hAnsi="Times New Roman" w:cs="Times New Roman"/>
                <w:color w:val="0D0D0D"/>
                <w:sz w:val="24"/>
                <w:szCs w:val="24"/>
              </w:rPr>
              <w:t>(mean)</w:t>
            </w:r>
          </w:p>
        </w:tc>
        <w:tc>
          <w:tcPr>
            <w:tcW w:w="3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D91FB8" w14:textId="77777777" w:rsidR="00801717" w:rsidRDefault="00E1444C" w:rsidP="00801717">
            <w:pPr>
              <w:widowControl/>
              <w:spacing w:after="160" w:line="276" w:lineRule="auto"/>
              <w:rPr>
                <w:rFonts w:ascii="Times New Roman" w:eastAsia="Times New Roman" w:hAnsi="Times New Roman" w:cs="Times New Roman"/>
                <w:color w:val="0D0D0D"/>
                <w:sz w:val="24"/>
                <w:szCs w:val="24"/>
              </w:rPr>
            </w:pPr>
            <w:ins w:id="1" w:author="Microsoft Word" w:date="2025-06-16T01:04:00Z" w16du:dateUtc="2025-06-15T19:34:00Z">
              <w:r w:rsidRPr="008A15E2">
                <w:rPr>
                  <w:rFonts w:ascii="Times New Roman" w:eastAsia="Times New Roman" w:hAnsi="Times New Roman" w:cs="Times New Roman"/>
                  <w:noProof/>
                  <w:color w:val="0D0D0D"/>
                  <w:sz w:val="24"/>
                  <w:szCs w:val="24"/>
                </w:rPr>
                <w:drawing>
                  <wp:inline distT="0" distB="0" distL="0" distR="0" wp14:anchorId="51245C67" wp14:editId="05E70934">
                    <wp:extent cx="1631950" cy="157447"/>
                    <wp:effectExtent l="0" t="0" r="0" b="0"/>
                    <wp:docPr id="111269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59633" name=""/>
                            <pic:cNvPicPr/>
                          </pic:nvPicPr>
                          <pic:blipFill>
                            <a:blip r:embed="rId8"/>
                            <a:stretch>
                              <a:fillRect/>
                            </a:stretch>
                          </pic:blipFill>
                          <pic:spPr>
                            <a:xfrm>
                              <a:off x="0" y="0"/>
                              <a:ext cx="1713129" cy="165279"/>
                            </a:xfrm>
                            <a:prstGeom prst="rect">
                              <a:avLst/>
                            </a:prstGeom>
                          </pic:spPr>
                        </pic:pic>
                      </a:graphicData>
                    </a:graphic>
                  </wp:inline>
                </w:drawing>
              </w:r>
            </w:ins>
          </w:p>
          <w:p w14:paraId="6ED16697" w14:textId="36E11BB6" w:rsidR="00DE784E" w:rsidRDefault="005B3D84" w:rsidP="00801717">
            <w:pPr>
              <w:widowControl/>
              <w:spacing w:after="160" w:line="276" w:lineRule="auto"/>
              <w:rPr>
                <w:rFonts w:ascii="Times New Roman" w:eastAsia="Times New Roman" w:hAnsi="Times New Roman" w:cs="Times New Roman"/>
                <w:color w:val="0D0D0D"/>
                <w:sz w:val="24"/>
                <w:szCs w:val="24"/>
              </w:rPr>
            </w:pPr>
            <w:r w:rsidRPr="005B3D84">
              <w:rPr>
                <w:rFonts w:ascii="Times New Roman" w:eastAsia="Times New Roman" w:hAnsi="Times New Roman" w:cs="Times New Roman"/>
                <w:color w:val="0D0D0D"/>
                <w:sz w:val="24"/>
                <w:szCs w:val="24"/>
              </w:rPr>
              <w:drawing>
                <wp:inline distT="0" distB="0" distL="0" distR="0" wp14:anchorId="74F0EE94" wp14:editId="261559D8">
                  <wp:extent cx="2024647" cy="165100"/>
                  <wp:effectExtent l="0" t="0" r="0" b="6350"/>
                  <wp:docPr id="4396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2001" name=""/>
                          <pic:cNvPicPr/>
                        </pic:nvPicPr>
                        <pic:blipFill>
                          <a:blip r:embed="rId9"/>
                          <a:stretch>
                            <a:fillRect/>
                          </a:stretch>
                        </pic:blipFill>
                        <pic:spPr>
                          <a:xfrm>
                            <a:off x="0" y="0"/>
                            <a:ext cx="2030022" cy="165538"/>
                          </a:xfrm>
                          <a:prstGeom prst="rect">
                            <a:avLst/>
                          </a:prstGeom>
                        </pic:spPr>
                      </pic:pic>
                    </a:graphicData>
                  </a:graphic>
                </wp:inline>
              </w:drawing>
            </w:r>
          </w:p>
        </w:tc>
      </w:tr>
      <w:tr w:rsidR="00801717" w14:paraId="2CFC0C89" w14:textId="77777777" w:rsidTr="00801717">
        <w:trPr>
          <w:trHeight w:val="1055"/>
        </w:trPr>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533E93" w14:textId="1D04D23B" w:rsidR="00801717" w:rsidRDefault="00750D7B" w:rsidP="00801717">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Random Forest Classifier</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9490E6" w14:textId="6FF00D64" w:rsidR="00801717" w:rsidRPr="00750D7B" w:rsidRDefault="00750D7B" w:rsidP="00801717">
            <w:pPr>
              <w:widowControl/>
              <w:spacing w:after="160" w:line="276" w:lineRule="auto"/>
              <w:rPr>
                <w:rFonts w:ascii="Times New Roman" w:eastAsia="Times New Roman" w:hAnsi="Times New Roman" w:cs="Times New Roman"/>
                <w:bCs/>
                <w:color w:val="0D0D0D"/>
                <w:sz w:val="24"/>
                <w:szCs w:val="24"/>
              </w:rPr>
            </w:pPr>
            <w:r w:rsidRPr="00750D7B">
              <w:rPr>
                <w:rFonts w:ascii="Times New Roman" w:eastAsia="Times New Roman" w:hAnsi="Times New Roman" w:cs="Times New Roman"/>
                <w:bCs/>
                <w:color w:val="0D0D0D"/>
                <w:sz w:val="24"/>
                <w:szCs w:val="24"/>
              </w:rPr>
              <w:t>ensemble of decision trees for classification.</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87BF5D" w14:textId="0560F4E9" w:rsidR="00801717" w:rsidRPr="00C30D04" w:rsidRDefault="00C30D04" w:rsidP="00801717">
            <w:pPr>
              <w:widowControl/>
              <w:spacing w:after="160" w:line="276" w:lineRule="auto"/>
              <w:rPr>
                <w:rFonts w:ascii="Times New Roman" w:eastAsia="Times New Roman" w:hAnsi="Times New Roman" w:cs="Times New Roman"/>
                <w:bCs/>
                <w:color w:val="0D0D0D"/>
                <w:sz w:val="24"/>
                <w:szCs w:val="24"/>
              </w:rPr>
            </w:pPr>
            <w:r w:rsidRPr="00C30D04">
              <w:rPr>
                <w:rFonts w:ascii="Times New Roman" w:eastAsia="Times New Roman" w:hAnsi="Times New Roman" w:cs="Times New Roman"/>
                <w:bCs/>
                <w:color w:val="0D0D0D"/>
                <w:sz w:val="24"/>
                <w:szCs w:val="24"/>
              </w:rPr>
              <w:t xml:space="preserve">Default params (e.g., </w:t>
            </w:r>
            <w:proofErr w:type="spellStart"/>
            <w:r w:rsidRPr="00C30D04">
              <w:rPr>
                <w:rFonts w:ascii="Times New Roman" w:eastAsia="Times New Roman" w:hAnsi="Times New Roman" w:cs="Times New Roman"/>
                <w:bCs/>
                <w:color w:val="0D0D0D"/>
                <w:sz w:val="24"/>
                <w:szCs w:val="24"/>
              </w:rPr>
              <w:t>n_estimators</w:t>
            </w:r>
            <w:proofErr w:type="spellEnd"/>
            <w:r w:rsidRPr="00C30D04">
              <w:rPr>
                <w:rFonts w:ascii="Times New Roman" w:eastAsia="Times New Roman" w:hAnsi="Times New Roman" w:cs="Times New Roman"/>
                <w:bCs/>
                <w:color w:val="0D0D0D"/>
                <w:sz w:val="24"/>
                <w:szCs w:val="24"/>
              </w:rPr>
              <w:t xml:space="preserve">=100), </w:t>
            </w:r>
            <w:proofErr w:type="spellStart"/>
            <w:r w:rsidRPr="00C30D04">
              <w:rPr>
                <w:rFonts w:ascii="Times New Roman" w:eastAsia="Times New Roman" w:hAnsi="Times New Roman" w:cs="Times New Roman"/>
                <w:bCs/>
                <w:color w:val="0D0D0D"/>
                <w:sz w:val="24"/>
                <w:szCs w:val="24"/>
              </w:rPr>
              <w:t>StandardScaler</w:t>
            </w:r>
            <w:proofErr w:type="spellEnd"/>
            <w:r w:rsidRPr="00C30D04">
              <w:rPr>
                <w:rFonts w:ascii="Times New Roman" w:eastAsia="Times New Roman" w:hAnsi="Times New Roman" w:cs="Times New Roman"/>
                <w:bCs/>
                <w:color w:val="0D0D0D"/>
                <w:sz w:val="24"/>
                <w:szCs w:val="24"/>
              </w:rPr>
              <w:t xml:space="preserve">, </w:t>
            </w:r>
            <w:proofErr w:type="spellStart"/>
            <w:r w:rsidRPr="00C30D04">
              <w:rPr>
                <w:rFonts w:ascii="Times New Roman" w:eastAsia="Times New Roman" w:hAnsi="Times New Roman" w:cs="Times New Roman"/>
                <w:bCs/>
                <w:color w:val="0D0D0D"/>
                <w:sz w:val="24"/>
                <w:szCs w:val="24"/>
              </w:rPr>
              <w:t>SimpleImputer</w:t>
            </w:r>
            <w:proofErr w:type="spellEnd"/>
            <w:r w:rsidRPr="00C30D04">
              <w:rPr>
                <w:rFonts w:ascii="Times New Roman" w:eastAsia="Times New Roman" w:hAnsi="Times New Roman" w:cs="Times New Roman"/>
                <w:bCs/>
                <w:color w:val="0D0D0D"/>
                <w:sz w:val="24"/>
                <w:szCs w:val="24"/>
              </w:rPr>
              <w:t>(mean)</w:t>
            </w:r>
          </w:p>
        </w:tc>
        <w:tc>
          <w:tcPr>
            <w:tcW w:w="3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DA4A97" w14:textId="48E6D7D8" w:rsidR="00801717" w:rsidRDefault="00B41AAE" w:rsidP="00801717">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B46819">
              <w:rPr>
                <w:rFonts w:ascii="Times New Roman" w:eastAsia="Times New Roman" w:hAnsi="Times New Roman" w:cs="Times New Roman"/>
                <w:color w:val="0D0D0D"/>
                <w:sz w:val="24"/>
                <w:szCs w:val="24"/>
              </w:rPr>
              <w:drawing>
                <wp:inline distT="0" distB="0" distL="0" distR="0" wp14:anchorId="5AF346A5" wp14:editId="41EA053A">
                  <wp:extent cx="1243965" cy="170815"/>
                  <wp:effectExtent l="0" t="0" r="0" b="635"/>
                  <wp:docPr id="68580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07372" name=""/>
                          <pic:cNvPicPr/>
                        </pic:nvPicPr>
                        <pic:blipFill>
                          <a:blip r:embed="rId10"/>
                          <a:stretch>
                            <a:fillRect/>
                          </a:stretch>
                        </pic:blipFill>
                        <pic:spPr>
                          <a:xfrm>
                            <a:off x="0" y="0"/>
                            <a:ext cx="1243965" cy="170815"/>
                          </a:xfrm>
                          <a:prstGeom prst="rect">
                            <a:avLst/>
                          </a:prstGeom>
                        </pic:spPr>
                      </pic:pic>
                    </a:graphicData>
                  </a:graphic>
                </wp:inline>
              </w:drawing>
            </w:r>
          </w:p>
          <w:p w14:paraId="3CA2172C" w14:textId="7571DD63" w:rsidR="005B3D84" w:rsidRDefault="00C27359" w:rsidP="00801717">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C27359">
              <w:rPr>
                <w:rFonts w:ascii="Times New Roman" w:eastAsia="Times New Roman" w:hAnsi="Times New Roman" w:cs="Times New Roman"/>
                <w:b/>
                <w:color w:val="0D0D0D"/>
                <w:sz w:val="24"/>
                <w:szCs w:val="24"/>
              </w:rPr>
              <w:drawing>
                <wp:inline distT="0" distB="0" distL="0" distR="0" wp14:anchorId="2C47167A" wp14:editId="3E36155F">
                  <wp:extent cx="2219325" cy="142875"/>
                  <wp:effectExtent l="0" t="0" r="9525" b="9525"/>
                  <wp:docPr id="44564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45084" name=""/>
                          <pic:cNvPicPr/>
                        </pic:nvPicPr>
                        <pic:blipFill>
                          <a:blip r:embed="rId11"/>
                          <a:stretch>
                            <a:fillRect/>
                          </a:stretch>
                        </pic:blipFill>
                        <pic:spPr>
                          <a:xfrm>
                            <a:off x="0" y="0"/>
                            <a:ext cx="2219325" cy="142875"/>
                          </a:xfrm>
                          <a:prstGeom prst="rect">
                            <a:avLst/>
                          </a:prstGeom>
                        </pic:spPr>
                      </pic:pic>
                    </a:graphicData>
                  </a:graphic>
                </wp:inline>
              </w:drawing>
            </w:r>
          </w:p>
          <w:p w14:paraId="596C5B6B" w14:textId="77777777" w:rsidR="00801717" w:rsidRDefault="00801717" w:rsidP="00801717">
            <w:pPr>
              <w:widowControl/>
              <w:spacing w:after="160" w:line="276" w:lineRule="auto"/>
              <w:rPr>
                <w:rFonts w:ascii="Times New Roman" w:eastAsia="Times New Roman" w:hAnsi="Times New Roman" w:cs="Times New Roman"/>
                <w:b/>
                <w:color w:val="0D0D0D"/>
                <w:sz w:val="24"/>
                <w:szCs w:val="24"/>
              </w:rPr>
            </w:pPr>
          </w:p>
        </w:tc>
      </w:tr>
      <w:tr w:rsidR="00B41AAE" w14:paraId="613289D9" w14:textId="77777777" w:rsidTr="00801717">
        <w:trPr>
          <w:trHeight w:val="1055"/>
        </w:trPr>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801D46" w14:textId="2EF1A013" w:rsidR="00B41AAE" w:rsidRDefault="000569B7" w:rsidP="0080171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Gradient Boosting Classifier</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EFEDE9" w14:textId="2B47DACF" w:rsidR="00B41AAE" w:rsidRPr="00750D7B" w:rsidRDefault="000569B7" w:rsidP="00801717">
            <w:pPr>
              <w:widowControl/>
              <w:spacing w:after="160" w:line="276" w:lineRule="auto"/>
              <w:rPr>
                <w:rFonts w:ascii="Times New Roman" w:eastAsia="Times New Roman" w:hAnsi="Times New Roman" w:cs="Times New Roman"/>
                <w:bCs/>
                <w:color w:val="0D0D0D"/>
                <w:sz w:val="24"/>
                <w:szCs w:val="24"/>
              </w:rPr>
            </w:pPr>
            <w:r w:rsidRPr="000569B7">
              <w:rPr>
                <w:rFonts w:ascii="Times New Roman" w:eastAsia="Times New Roman" w:hAnsi="Times New Roman" w:cs="Times New Roman"/>
                <w:bCs/>
                <w:color w:val="0D0D0D"/>
                <w:sz w:val="24"/>
                <w:szCs w:val="24"/>
              </w:rPr>
              <w:t>sequential trees minimizing error.</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86B134" w14:textId="52DD37DE" w:rsidR="00B41AAE" w:rsidRPr="00C30D04" w:rsidRDefault="00867E2F" w:rsidP="00801717">
            <w:pPr>
              <w:widowControl/>
              <w:spacing w:after="160" w:line="276" w:lineRule="auto"/>
              <w:rPr>
                <w:rFonts w:ascii="Times New Roman" w:eastAsia="Times New Roman" w:hAnsi="Times New Roman" w:cs="Times New Roman"/>
                <w:bCs/>
                <w:color w:val="0D0D0D"/>
                <w:sz w:val="24"/>
                <w:szCs w:val="24"/>
              </w:rPr>
            </w:pPr>
            <w:r w:rsidRPr="00867E2F">
              <w:rPr>
                <w:rFonts w:ascii="Times New Roman" w:eastAsia="Times New Roman" w:hAnsi="Times New Roman" w:cs="Times New Roman"/>
                <w:bCs/>
                <w:color w:val="0D0D0D"/>
                <w:sz w:val="24"/>
                <w:szCs w:val="24"/>
              </w:rPr>
              <w:t xml:space="preserve">Default params (e.g., </w:t>
            </w:r>
            <w:proofErr w:type="spellStart"/>
            <w:r w:rsidRPr="00867E2F">
              <w:rPr>
                <w:rFonts w:ascii="Times New Roman" w:eastAsia="Times New Roman" w:hAnsi="Times New Roman" w:cs="Times New Roman"/>
                <w:bCs/>
                <w:color w:val="0D0D0D"/>
                <w:sz w:val="24"/>
                <w:szCs w:val="24"/>
              </w:rPr>
              <w:t>n_estimators</w:t>
            </w:r>
            <w:proofErr w:type="spellEnd"/>
            <w:r w:rsidRPr="00867E2F">
              <w:rPr>
                <w:rFonts w:ascii="Times New Roman" w:eastAsia="Times New Roman" w:hAnsi="Times New Roman" w:cs="Times New Roman"/>
                <w:bCs/>
                <w:color w:val="0D0D0D"/>
                <w:sz w:val="24"/>
                <w:szCs w:val="24"/>
              </w:rPr>
              <w:t xml:space="preserve">=100), </w:t>
            </w:r>
            <w:proofErr w:type="spellStart"/>
            <w:r w:rsidRPr="00867E2F">
              <w:rPr>
                <w:rFonts w:ascii="Times New Roman" w:eastAsia="Times New Roman" w:hAnsi="Times New Roman" w:cs="Times New Roman"/>
                <w:bCs/>
                <w:color w:val="0D0D0D"/>
                <w:sz w:val="24"/>
                <w:szCs w:val="24"/>
              </w:rPr>
              <w:t>StandardScaler</w:t>
            </w:r>
            <w:proofErr w:type="spellEnd"/>
            <w:r w:rsidRPr="00867E2F">
              <w:rPr>
                <w:rFonts w:ascii="Times New Roman" w:eastAsia="Times New Roman" w:hAnsi="Times New Roman" w:cs="Times New Roman"/>
                <w:bCs/>
                <w:color w:val="0D0D0D"/>
                <w:sz w:val="24"/>
                <w:szCs w:val="24"/>
              </w:rPr>
              <w:t xml:space="preserve">, </w:t>
            </w:r>
            <w:proofErr w:type="spellStart"/>
            <w:r w:rsidRPr="00867E2F">
              <w:rPr>
                <w:rFonts w:ascii="Times New Roman" w:eastAsia="Times New Roman" w:hAnsi="Times New Roman" w:cs="Times New Roman"/>
                <w:bCs/>
                <w:color w:val="0D0D0D"/>
                <w:sz w:val="24"/>
                <w:szCs w:val="24"/>
              </w:rPr>
              <w:t>SimpleImputer</w:t>
            </w:r>
            <w:proofErr w:type="spellEnd"/>
            <w:r w:rsidRPr="00867E2F">
              <w:rPr>
                <w:rFonts w:ascii="Times New Roman" w:eastAsia="Times New Roman" w:hAnsi="Times New Roman" w:cs="Times New Roman"/>
                <w:bCs/>
                <w:color w:val="0D0D0D"/>
                <w:sz w:val="24"/>
                <w:szCs w:val="24"/>
              </w:rPr>
              <w:t>(mean)</w:t>
            </w:r>
          </w:p>
        </w:tc>
        <w:tc>
          <w:tcPr>
            <w:tcW w:w="3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0D81CF" w14:textId="77777777" w:rsidR="00B41AAE" w:rsidRDefault="008210C1" w:rsidP="00801717">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B46819">
              <w:rPr>
                <w:rFonts w:ascii="Times New Roman" w:eastAsia="Times New Roman" w:hAnsi="Times New Roman" w:cs="Times New Roman"/>
                <w:color w:val="0D0D0D"/>
                <w:sz w:val="24"/>
                <w:szCs w:val="24"/>
              </w:rPr>
              <w:drawing>
                <wp:inline distT="0" distB="0" distL="0" distR="0" wp14:anchorId="10BE7A41" wp14:editId="7664BA18">
                  <wp:extent cx="1153795" cy="147955"/>
                  <wp:effectExtent l="0" t="0" r="8255" b="4445"/>
                  <wp:docPr id="60537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71191" name=""/>
                          <pic:cNvPicPr/>
                        </pic:nvPicPr>
                        <pic:blipFill>
                          <a:blip r:embed="rId12"/>
                          <a:stretch>
                            <a:fillRect/>
                          </a:stretch>
                        </pic:blipFill>
                        <pic:spPr>
                          <a:xfrm>
                            <a:off x="0" y="0"/>
                            <a:ext cx="1153795" cy="147955"/>
                          </a:xfrm>
                          <a:prstGeom prst="rect">
                            <a:avLst/>
                          </a:prstGeom>
                        </pic:spPr>
                      </pic:pic>
                    </a:graphicData>
                  </a:graphic>
                </wp:inline>
              </w:drawing>
            </w:r>
          </w:p>
          <w:p w14:paraId="1748DC27" w14:textId="3E991FBB" w:rsidR="00C27359" w:rsidRPr="00B46819" w:rsidRDefault="00B36343" w:rsidP="00801717">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B36343">
              <w:rPr>
                <w:rFonts w:ascii="Times New Roman" w:eastAsia="Times New Roman" w:hAnsi="Times New Roman" w:cs="Times New Roman"/>
                <w:color w:val="0D0D0D"/>
                <w:sz w:val="24"/>
                <w:szCs w:val="24"/>
              </w:rPr>
              <w:drawing>
                <wp:inline distT="0" distB="0" distL="0" distR="0" wp14:anchorId="13631BA8" wp14:editId="5C28C3E3">
                  <wp:extent cx="2219325" cy="202565"/>
                  <wp:effectExtent l="0" t="0" r="9525" b="6985"/>
                  <wp:docPr id="180898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86220" name=""/>
                          <pic:cNvPicPr/>
                        </pic:nvPicPr>
                        <pic:blipFill>
                          <a:blip r:embed="rId13"/>
                          <a:stretch>
                            <a:fillRect/>
                          </a:stretch>
                        </pic:blipFill>
                        <pic:spPr>
                          <a:xfrm>
                            <a:off x="0" y="0"/>
                            <a:ext cx="2219325" cy="202565"/>
                          </a:xfrm>
                          <a:prstGeom prst="rect">
                            <a:avLst/>
                          </a:prstGeom>
                        </pic:spPr>
                      </pic:pic>
                    </a:graphicData>
                  </a:graphic>
                </wp:inline>
              </w:drawing>
            </w:r>
          </w:p>
        </w:tc>
      </w:tr>
    </w:tbl>
    <w:p w14:paraId="5C79B67D" w14:textId="77777777" w:rsidR="00332380" w:rsidRDefault="00332380">
      <w:pPr>
        <w:widowControl/>
        <w:spacing w:after="160" w:line="276" w:lineRule="auto"/>
        <w:rPr>
          <w:rFonts w:ascii="Times New Roman" w:eastAsia="Times New Roman" w:hAnsi="Times New Roman" w:cs="Times New Roman"/>
          <w:b/>
          <w:sz w:val="24"/>
          <w:szCs w:val="24"/>
        </w:rPr>
      </w:pPr>
    </w:p>
    <w:sectPr w:rsidR="00332380">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DFDCF" w14:textId="77777777" w:rsidR="00371234" w:rsidRDefault="00371234">
      <w:r>
        <w:separator/>
      </w:r>
    </w:p>
  </w:endnote>
  <w:endnote w:type="continuationSeparator" w:id="0">
    <w:p w14:paraId="135F1C7C" w14:textId="77777777" w:rsidR="00371234" w:rsidRDefault="00371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94CBE" w14:textId="77777777" w:rsidR="00371234" w:rsidRDefault="00371234">
      <w:r>
        <w:separator/>
      </w:r>
    </w:p>
  </w:footnote>
  <w:footnote w:type="continuationSeparator" w:id="0">
    <w:p w14:paraId="46D1F301" w14:textId="77777777" w:rsidR="00371234" w:rsidRDefault="00371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D7C62" w14:textId="77777777" w:rsidR="00332380" w:rsidRDefault="00371234">
    <w:pPr>
      <w:jc w:val="both"/>
    </w:pPr>
    <w:r>
      <w:rPr>
        <w:noProof/>
      </w:rPr>
      <w:drawing>
        <wp:anchor distT="114300" distB="114300" distL="114300" distR="114300" simplePos="0" relativeHeight="251658240" behindDoc="0" locked="0" layoutInCell="1" hidden="0" allowOverlap="1" wp14:anchorId="12EAAA38" wp14:editId="4F90E19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2C1184" wp14:editId="29A8A163">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C59A447" w14:textId="77777777" w:rsidR="00332380" w:rsidRDefault="00332380"/>
  <w:p w14:paraId="56000831" w14:textId="77777777" w:rsidR="00332380" w:rsidRDefault="00332380"/>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ja sekar">
    <w15:presenceInfo w15:providerId="Windows Live" w15:userId="f28cb65891b1be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380"/>
    <w:rsid w:val="00022DE0"/>
    <w:rsid w:val="000569B7"/>
    <w:rsid w:val="00332380"/>
    <w:rsid w:val="00371234"/>
    <w:rsid w:val="0038692A"/>
    <w:rsid w:val="004A421A"/>
    <w:rsid w:val="005B3D84"/>
    <w:rsid w:val="00692284"/>
    <w:rsid w:val="00750D7B"/>
    <w:rsid w:val="00801717"/>
    <w:rsid w:val="008210C1"/>
    <w:rsid w:val="00867E2F"/>
    <w:rsid w:val="00986D53"/>
    <w:rsid w:val="00AA3B1C"/>
    <w:rsid w:val="00B3125B"/>
    <w:rsid w:val="00B36343"/>
    <w:rsid w:val="00B41AAE"/>
    <w:rsid w:val="00BC5421"/>
    <w:rsid w:val="00C27359"/>
    <w:rsid w:val="00C30D04"/>
    <w:rsid w:val="00CF6B46"/>
    <w:rsid w:val="00DE784E"/>
    <w:rsid w:val="00E1444C"/>
    <w:rsid w:val="00E278FC"/>
    <w:rsid w:val="00E27DDB"/>
    <w:rsid w:val="00E536CA"/>
    <w:rsid w:val="00EA352F"/>
    <w:rsid w:val="00EC46FB"/>
    <w:rsid w:val="00F31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1F84"/>
  <w15:docId w15:val="{BBC2A36B-F696-4CD9-9F6C-BDCA60B9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raja sekar</dc:creator>
  <cp:lastModifiedBy>raja sekar</cp:lastModifiedBy>
  <cp:revision>2</cp:revision>
  <dcterms:created xsi:type="dcterms:W3CDTF">2025-06-15T20:55:00Z</dcterms:created>
  <dcterms:modified xsi:type="dcterms:W3CDTF">2025-06-15T20:55:00Z</dcterms:modified>
</cp:coreProperties>
</file>